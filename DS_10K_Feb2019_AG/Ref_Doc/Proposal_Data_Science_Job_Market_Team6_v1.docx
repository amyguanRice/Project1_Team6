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FAFB" w14:textId="20B13781" w:rsidR="00A14BF0" w:rsidRDefault="000706C1" w:rsidP="00D85056">
      <w:pPr>
        <w:pStyle w:val="ListParagraph"/>
        <w:numPr>
          <w:ilvl w:val="0"/>
          <w:numId w:val="1"/>
        </w:numPr>
        <w:ind w:left="360"/>
        <w:rPr>
          <w:ins w:id="0" w:author="Guan, Xiaorui" w:date="2020-06-13T14:15:00Z"/>
          <w:b/>
          <w:bCs/>
          <w:color w:val="4472C4" w:themeColor="accent1"/>
          <w:sz w:val="24"/>
          <w:szCs w:val="24"/>
        </w:rPr>
      </w:pPr>
      <w:r w:rsidRPr="00D85056">
        <w:rPr>
          <w:b/>
          <w:bCs/>
          <w:color w:val="4472C4" w:themeColor="accent1"/>
          <w:sz w:val="24"/>
          <w:szCs w:val="24"/>
          <w:rPrChange w:id="1" w:author="Guan, Xiaorui" w:date="2020-06-13T14:04:00Z">
            <w:rPr/>
          </w:rPrChange>
        </w:rPr>
        <w:t xml:space="preserve">Project </w:t>
      </w:r>
      <w:ins w:id="2" w:author="Guan, Xiaorui" w:date="2020-06-13T14:04:00Z">
        <w:r w:rsidR="00D85056">
          <w:rPr>
            <w:b/>
            <w:bCs/>
            <w:color w:val="4472C4" w:themeColor="accent1"/>
            <w:sz w:val="24"/>
            <w:szCs w:val="24"/>
          </w:rPr>
          <w:t>T</w:t>
        </w:r>
      </w:ins>
      <w:del w:id="3" w:author="Guan, Xiaorui" w:date="2020-06-13T14:04:00Z">
        <w:r w:rsidRPr="00D85056" w:rsidDel="00D85056">
          <w:rPr>
            <w:b/>
            <w:bCs/>
            <w:color w:val="4472C4" w:themeColor="accent1"/>
            <w:sz w:val="24"/>
            <w:szCs w:val="24"/>
            <w:rPrChange w:id="4" w:author="Guan, Xiaorui" w:date="2020-06-13T14:04:00Z">
              <w:rPr/>
            </w:rPrChange>
          </w:rPr>
          <w:delText>t</w:delText>
        </w:r>
      </w:del>
      <w:r w:rsidRPr="00D85056">
        <w:rPr>
          <w:b/>
          <w:bCs/>
          <w:color w:val="4472C4" w:themeColor="accent1"/>
          <w:sz w:val="24"/>
          <w:szCs w:val="24"/>
          <w:rPrChange w:id="5" w:author="Guan, Xiaorui" w:date="2020-06-13T14:04:00Z">
            <w:rPr/>
          </w:rPrChange>
        </w:rPr>
        <w:t xml:space="preserve">itle: How </w:t>
      </w:r>
      <w:ins w:id="6" w:author="Guan, Xiaorui" w:date="2020-06-13T14:03:00Z">
        <w:r w:rsidR="00D85056" w:rsidRPr="00D85056">
          <w:rPr>
            <w:b/>
            <w:bCs/>
            <w:color w:val="4472C4" w:themeColor="accent1"/>
            <w:sz w:val="24"/>
            <w:szCs w:val="24"/>
            <w:rPrChange w:id="7" w:author="Guan, Xiaorui" w:date="2020-06-13T14:04:00Z">
              <w:rPr/>
            </w:rPrChange>
          </w:rPr>
          <w:t>to</w:t>
        </w:r>
      </w:ins>
      <w:del w:id="8" w:author="Guan, Xiaorui" w:date="2020-06-13T14:03:00Z">
        <w:r w:rsidRPr="00D85056" w:rsidDel="00D85056">
          <w:rPr>
            <w:b/>
            <w:bCs/>
            <w:color w:val="4472C4" w:themeColor="accent1"/>
            <w:sz w:val="24"/>
            <w:szCs w:val="24"/>
            <w:rPrChange w:id="9" w:author="Guan, Xiaorui" w:date="2020-06-13T14:04:00Z">
              <w:rPr/>
            </w:rPrChange>
          </w:rPr>
          <w:delText>can we</w:delText>
        </w:r>
      </w:del>
      <w:r w:rsidRPr="00D85056">
        <w:rPr>
          <w:b/>
          <w:bCs/>
          <w:color w:val="4472C4" w:themeColor="accent1"/>
          <w:sz w:val="24"/>
          <w:szCs w:val="24"/>
          <w:rPrChange w:id="10" w:author="Guan, Xiaorui" w:date="2020-06-13T14:04:00Z">
            <w:rPr/>
          </w:rPrChange>
        </w:rPr>
        <w:t xml:space="preserve"> get a job for Data </w:t>
      </w:r>
      <w:bookmarkStart w:id="11" w:name="_GoBack"/>
      <w:bookmarkEnd w:id="11"/>
      <w:r w:rsidRPr="00D85056">
        <w:rPr>
          <w:b/>
          <w:bCs/>
          <w:color w:val="4472C4" w:themeColor="accent1"/>
          <w:sz w:val="24"/>
          <w:szCs w:val="24"/>
          <w:rPrChange w:id="12" w:author="Guan, Xiaorui" w:date="2020-06-13T14:04:00Z">
            <w:rPr/>
          </w:rPrChange>
        </w:rPr>
        <w:t>scientist?</w:t>
      </w:r>
    </w:p>
    <w:p w14:paraId="49AB00A4" w14:textId="77777777" w:rsidR="00A8369C" w:rsidRPr="00D85056" w:rsidRDefault="00A8369C" w:rsidP="00A8369C">
      <w:pPr>
        <w:pStyle w:val="ListParagraph"/>
        <w:ind w:left="360"/>
        <w:rPr>
          <w:b/>
          <w:bCs/>
          <w:color w:val="4472C4" w:themeColor="accent1"/>
          <w:sz w:val="24"/>
          <w:szCs w:val="24"/>
          <w:rPrChange w:id="13" w:author="Guan, Xiaorui" w:date="2020-06-13T14:04:00Z">
            <w:rPr/>
          </w:rPrChange>
        </w:rPr>
        <w:pPrChange w:id="14" w:author="Guan, Xiaorui" w:date="2020-06-13T14:15:00Z">
          <w:pPr/>
        </w:pPrChange>
      </w:pPr>
    </w:p>
    <w:p w14:paraId="2117747F" w14:textId="404476EF" w:rsidR="000706C1" w:rsidRDefault="000706C1" w:rsidP="00A8369C">
      <w:pPr>
        <w:pStyle w:val="ListParagraph"/>
        <w:numPr>
          <w:ilvl w:val="0"/>
          <w:numId w:val="1"/>
        </w:numPr>
        <w:ind w:left="360"/>
        <w:rPr>
          <w:ins w:id="15" w:author="Guan, Xiaorui" w:date="2020-06-13T14:15:00Z"/>
          <w:b/>
          <w:bCs/>
          <w:color w:val="4472C4" w:themeColor="accent1"/>
          <w:sz w:val="24"/>
          <w:szCs w:val="24"/>
        </w:rPr>
      </w:pPr>
      <w:r w:rsidRPr="00A8369C">
        <w:rPr>
          <w:rFonts w:hint="eastAsia"/>
          <w:b/>
          <w:bCs/>
          <w:color w:val="4472C4" w:themeColor="accent1"/>
          <w:sz w:val="24"/>
          <w:szCs w:val="24"/>
          <w:rPrChange w:id="16" w:author="Guan, Xiaorui" w:date="2020-06-13T14:14:00Z">
            <w:rPr>
              <w:rFonts w:hint="eastAsia"/>
            </w:rPr>
          </w:rPrChange>
        </w:rPr>
        <w:t>T</w:t>
      </w:r>
      <w:r w:rsidRPr="00A8369C">
        <w:rPr>
          <w:b/>
          <w:bCs/>
          <w:color w:val="4472C4" w:themeColor="accent1"/>
          <w:sz w:val="24"/>
          <w:szCs w:val="24"/>
          <w:rPrChange w:id="17" w:author="Guan, Xiaorui" w:date="2020-06-13T14:14:00Z">
            <w:rPr/>
          </w:rPrChange>
        </w:rPr>
        <w:t>eam Members: Amy Guan, Kanjicai (Brock) Dong, John Boer</w:t>
      </w:r>
    </w:p>
    <w:p w14:paraId="3F19FD00" w14:textId="77777777" w:rsidR="00A8369C" w:rsidRPr="00A8369C" w:rsidRDefault="00A8369C" w:rsidP="00A8369C">
      <w:pPr>
        <w:pStyle w:val="ListParagraph"/>
        <w:rPr>
          <w:ins w:id="18" w:author="Guan, Xiaorui" w:date="2020-06-13T14:15:00Z"/>
          <w:b/>
          <w:bCs/>
          <w:color w:val="4472C4" w:themeColor="accent1"/>
          <w:sz w:val="24"/>
          <w:szCs w:val="24"/>
          <w:rPrChange w:id="19" w:author="Guan, Xiaorui" w:date="2020-06-13T14:15:00Z">
            <w:rPr>
              <w:ins w:id="20" w:author="Guan, Xiaorui" w:date="2020-06-13T14:15:00Z"/>
            </w:rPr>
          </w:rPrChange>
        </w:rPr>
        <w:pPrChange w:id="21" w:author="Guan, Xiaorui" w:date="2020-06-13T14:15:00Z">
          <w:pPr>
            <w:pStyle w:val="ListParagraph"/>
            <w:numPr>
              <w:numId w:val="1"/>
            </w:numPr>
            <w:ind w:left="360" w:hanging="360"/>
          </w:pPr>
        </w:pPrChange>
      </w:pPr>
    </w:p>
    <w:p w14:paraId="1D93831F" w14:textId="2AAEDD0B" w:rsidR="00A8369C" w:rsidRPr="00A8369C" w:rsidDel="00A8369C" w:rsidRDefault="00A8369C" w:rsidP="00A8369C">
      <w:pPr>
        <w:pStyle w:val="ListParagraph"/>
        <w:numPr>
          <w:ilvl w:val="0"/>
          <w:numId w:val="1"/>
        </w:numPr>
        <w:ind w:left="360"/>
        <w:rPr>
          <w:del w:id="22" w:author="Guan, Xiaorui" w:date="2020-06-13T14:15:00Z"/>
          <w:b/>
          <w:bCs/>
          <w:color w:val="4472C4" w:themeColor="accent1"/>
          <w:sz w:val="24"/>
          <w:szCs w:val="24"/>
          <w:rPrChange w:id="23" w:author="Guan, Xiaorui" w:date="2020-06-13T14:14:00Z">
            <w:rPr>
              <w:del w:id="24" w:author="Guan, Xiaorui" w:date="2020-06-13T14:15:00Z"/>
            </w:rPr>
          </w:rPrChange>
        </w:rPr>
        <w:pPrChange w:id="25" w:author="Guan, Xiaorui" w:date="2020-06-13T14:14:00Z">
          <w:pPr/>
        </w:pPrChange>
      </w:pPr>
    </w:p>
    <w:p w14:paraId="64824C4E" w14:textId="2F2C163B" w:rsidR="000706C1" w:rsidRPr="00D85056" w:rsidRDefault="000706C1" w:rsidP="00D85056">
      <w:pPr>
        <w:pStyle w:val="ListParagraph"/>
        <w:numPr>
          <w:ilvl w:val="0"/>
          <w:numId w:val="1"/>
        </w:numPr>
        <w:ind w:left="360"/>
        <w:rPr>
          <w:b/>
          <w:bCs/>
          <w:color w:val="4472C4" w:themeColor="accent1"/>
          <w:sz w:val="24"/>
          <w:szCs w:val="24"/>
          <w:rPrChange w:id="26" w:author="Guan, Xiaorui" w:date="2020-06-13T14:04:00Z">
            <w:rPr/>
          </w:rPrChange>
        </w:rPr>
        <w:pPrChange w:id="27" w:author="Guan, Xiaorui" w:date="2020-06-13T14:04:00Z">
          <w:pPr/>
        </w:pPrChange>
      </w:pPr>
      <w:r w:rsidRPr="00D85056">
        <w:rPr>
          <w:rFonts w:hint="eastAsia"/>
          <w:b/>
          <w:bCs/>
          <w:color w:val="4472C4" w:themeColor="accent1"/>
          <w:sz w:val="24"/>
          <w:szCs w:val="24"/>
          <w:rPrChange w:id="28" w:author="Guan, Xiaorui" w:date="2020-06-13T14:04:00Z">
            <w:rPr>
              <w:rFonts w:hint="eastAsia"/>
            </w:rPr>
          </w:rPrChange>
        </w:rPr>
        <w:t>P</w:t>
      </w:r>
      <w:r w:rsidRPr="00D85056">
        <w:rPr>
          <w:b/>
          <w:bCs/>
          <w:color w:val="4472C4" w:themeColor="accent1"/>
          <w:sz w:val="24"/>
          <w:szCs w:val="24"/>
          <w:rPrChange w:id="29" w:author="Guan, Xiaorui" w:date="2020-06-13T14:04:00Z">
            <w:rPr/>
          </w:rPrChange>
        </w:rPr>
        <w:t>roject Description:</w:t>
      </w:r>
    </w:p>
    <w:p w14:paraId="388934D2" w14:textId="53C0CCFC" w:rsidR="000706C1" w:rsidRDefault="000706C1" w:rsidP="00D85056">
      <w:pPr>
        <w:ind w:firstLine="360"/>
        <w:pPrChange w:id="30" w:author="Guan, Xiaorui" w:date="2020-06-13T14:04:00Z">
          <w:pPr>
            <w:ind w:firstLine="420"/>
          </w:pPr>
        </w:pPrChange>
      </w:pPr>
      <w:r>
        <w:t xml:space="preserve">Due to the job the challenging markets, we </w:t>
      </w:r>
      <w:del w:id="31" w:author="Guan, Xiaorui" w:date="2020-06-13T14:05:00Z">
        <w:r w:rsidDel="00D85056">
          <w:delText xml:space="preserve">would </w:delText>
        </w:r>
      </w:del>
      <w:ins w:id="32" w:author="Guan, Xiaorui" w:date="2020-06-13T14:05:00Z">
        <w:r w:rsidR="00D85056">
          <w:t>are interested to</w:t>
        </w:r>
        <w:r w:rsidR="00D85056">
          <w:t xml:space="preserve"> </w:t>
        </w:r>
      </w:ins>
      <w:r>
        <w:t>look at the history dat</w:t>
      </w:r>
      <w:r w:rsidR="008D468C">
        <w:t>a</w:t>
      </w:r>
      <w:ins w:id="33" w:author="Guan, Xiaorui" w:date="2020-06-13T14:09:00Z">
        <w:r w:rsidR="00D85056">
          <w:t xml:space="preserve">sets </w:t>
        </w:r>
      </w:ins>
      <w:del w:id="34" w:author="Guan, Xiaorui" w:date="2020-06-13T14:09:00Z">
        <w:r w:rsidR="008D468C" w:rsidDel="00D85056">
          <w:delText xml:space="preserve"> of 2018 and 2019 </w:delText>
        </w:r>
      </w:del>
      <w:r w:rsidR="008D468C">
        <w:t>to see what we can learn from the history data set.</w:t>
      </w:r>
    </w:p>
    <w:p w14:paraId="6E8F30C4" w14:textId="064ECEA9" w:rsidR="008D468C" w:rsidRDefault="008D468C"/>
    <w:p w14:paraId="185ADBD3" w14:textId="1BA64706" w:rsidR="008D468C" w:rsidRPr="00D85056" w:rsidRDefault="008D468C" w:rsidP="00D85056">
      <w:pPr>
        <w:pStyle w:val="ListParagraph"/>
        <w:numPr>
          <w:ilvl w:val="0"/>
          <w:numId w:val="1"/>
        </w:numPr>
        <w:ind w:left="360"/>
        <w:rPr>
          <w:b/>
          <w:bCs/>
          <w:color w:val="4472C4" w:themeColor="accent1"/>
          <w:sz w:val="24"/>
          <w:szCs w:val="24"/>
          <w:rPrChange w:id="35" w:author="Guan, Xiaorui" w:date="2020-06-13T14:09:00Z">
            <w:rPr/>
          </w:rPrChange>
        </w:rPr>
        <w:pPrChange w:id="36" w:author="Guan, Xiaorui" w:date="2020-06-13T14:09:00Z">
          <w:pPr/>
        </w:pPrChange>
      </w:pPr>
      <w:r w:rsidRPr="00D85056">
        <w:rPr>
          <w:rFonts w:hint="eastAsia"/>
          <w:b/>
          <w:bCs/>
          <w:color w:val="4472C4" w:themeColor="accent1"/>
          <w:sz w:val="24"/>
          <w:szCs w:val="24"/>
          <w:rPrChange w:id="37" w:author="Guan, Xiaorui" w:date="2020-06-13T14:09:00Z">
            <w:rPr>
              <w:rFonts w:hint="eastAsia"/>
            </w:rPr>
          </w:rPrChange>
        </w:rPr>
        <w:t>R</w:t>
      </w:r>
      <w:r w:rsidRPr="00D85056">
        <w:rPr>
          <w:b/>
          <w:bCs/>
          <w:color w:val="4472C4" w:themeColor="accent1"/>
          <w:sz w:val="24"/>
          <w:szCs w:val="24"/>
          <w:rPrChange w:id="38" w:author="Guan, Xiaorui" w:date="2020-06-13T14:09:00Z">
            <w:rPr/>
          </w:rPrChange>
        </w:rPr>
        <w:t>esearch Question to Answer:</w:t>
      </w:r>
    </w:p>
    <w:p w14:paraId="12318D75" w14:textId="74AF984B" w:rsidR="008D468C" w:rsidRDefault="008D468C" w:rsidP="008D468C">
      <w:r>
        <w:t>List of questions:</w:t>
      </w:r>
      <w:r>
        <w:cr/>
      </w:r>
      <w:r>
        <w:cr/>
        <w:t>1) Geographical distribution</w:t>
      </w:r>
      <w:r>
        <w:cr/>
      </w:r>
      <w:r>
        <w:cr/>
        <w:t>2) Qualification</w:t>
      </w:r>
      <w:r>
        <w:cr/>
      </w:r>
      <w:r>
        <w:tab/>
      </w:r>
      <w:del w:id="39" w:author="Guan, Xiaorui" w:date="2020-06-13T14:09:00Z">
        <w:r w:rsidDel="00D85056">
          <w:cr/>
        </w:r>
      </w:del>
      <w:r>
        <w:tab/>
        <w:t>Educational background: degree / major</w:t>
      </w:r>
      <w:r>
        <w:cr/>
      </w:r>
      <w:r>
        <w:tab/>
      </w:r>
      <w:del w:id="40" w:author="Guan, Xiaorui" w:date="2020-06-13T14:09:00Z">
        <w:r w:rsidDel="00D85056">
          <w:cr/>
        </w:r>
      </w:del>
      <w:r>
        <w:tab/>
        <w:t>Technical / hard skills in general:</w:t>
      </w:r>
      <w:r>
        <w:cr/>
      </w:r>
      <w:r>
        <w:tab/>
      </w:r>
      <w:del w:id="41" w:author="Guan, Xiaorui" w:date="2020-06-13T14:09:00Z">
        <w:r w:rsidDel="00D85056">
          <w:cr/>
        </w:r>
      </w:del>
      <w:r>
        <w:tab/>
        <w:t>Soft skills in general:</w:t>
      </w:r>
      <w:r>
        <w:cr/>
      </w:r>
      <w:del w:id="42" w:author="Guan, Xiaorui" w:date="2020-06-13T14:09:00Z">
        <w:r w:rsidDel="00D85056">
          <w:cr/>
        </w:r>
      </w:del>
      <w:r>
        <w:t>3) Full-time / part time / contractor</w:t>
      </w:r>
      <w:r>
        <w:cr/>
      </w:r>
      <w:r>
        <w:cr/>
        <w:t>4) Industry division</w:t>
      </w:r>
      <w:r>
        <w:cr/>
      </w:r>
      <w:r>
        <w:tab/>
      </w:r>
      <w:r>
        <w:cr/>
      </w:r>
      <w:r>
        <w:tab/>
        <w:t xml:space="preserve">Specific skills different </w:t>
      </w:r>
      <w:r w:rsidR="00E12CCE">
        <w:t>industries</w:t>
      </w:r>
      <w:r>
        <w:t xml:space="preserve"> are focusing on?</w:t>
      </w:r>
    </w:p>
    <w:p w14:paraId="54FF66FA" w14:textId="636579C1" w:rsidR="008D468C" w:rsidRDefault="008D468C" w:rsidP="008D468C">
      <w:del w:id="43" w:author="Guan, Xiaorui" w:date="2020-06-13T14:10:00Z">
        <w:r w:rsidDel="00D85056">
          <w:tab/>
        </w:r>
      </w:del>
    </w:p>
    <w:p w14:paraId="553288F2" w14:textId="77777777" w:rsidR="008D468C" w:rsidRDefault="008D468C" w:rsidP="008D468C">
      <w:r>
        <w:tab/>
        <w:t>Healthcare</w:t>
      </w:r>
    </w:p>
    <w:p w14:paraId="0EBC8E73" w14:textId="77777777" w:rsidR="008D468C" w:rsidRDefault="008D468C" w:rsidP="008D468C">
      <w:r>
        <w:tab/>
        <w:t>Business management / Business consulting</w:t>
      </w:r>
    </w:p>
    <w:p w14:paraId="72B17FC8" w14:textId="77777777" w:rsidR="008D468C" w:rsidRDefault="008D468C" w:rsidP="008D468C">
      <w:r>
        <w:tab/>
      </w:r>
      <w:r w:rsidR="00E12CCE">
        <w:t>Ecommerce</w:t>
      </w:r>
    </w:p>
    <w:p w14:paraId="1E8009BA" w14:textId="77777777" w:rsidR="008D468C" w:rsidRDefault="008D468C" w:rsidP="008D468C">
      <w:r>
        <w:tab/>
        <w:t>IT</w:t>
      </w:r>
    </w:p>
    <w:p w14:paraId="3101F7F7" w14:textId="77777777" w:rsidR="008D468C" w:rsidRDefault="008D468C" w:rsidP="008D468C">
      <w:r>
        <w:tab/>
        <w:t>Engineering</w:t>
      </w:r>
    </w:p>
    <w:p w14:paraId="33929EF1" w14:textId="77777777" w:rsidR="008D468C" w:rsidRDefault="008D468C" w:rsidP="008D468C">
      <w:r>
        <w:tab/>
        <w:t xml:space="preserve">Pharmaceutical </w:t>
      </w:r>
    </w:p>
    <w:p w14:paraId="1AE83FB9" w14:textId="77777777" w:rsidR="008D468C" w:rsidRDefault="008D468C" w:rsidP="008D468C">
      <w:r>
        <w:tab/>
        <w:t>Media / Entertainment</w:t>
      </w:r>
    </w:p>
    <w:p w14:paraId="5AE14A36" w14:textId="77777777" w:rsidR="008D468C" w:rsidRDefault="008D468C" w:rsidP="008D468C">
      <w:r>
        <w:tab/>
        <w:t>Education / Research</w:t>
      </w:r>
    </w:p>
    <w:p w14:paraId="0FE8E7B1" w14:textId="77777777" w:rsidR="008D468C" w:rsidRDefault="008D468C" w:rsidP="008D468C">
      <w:r>
        <w:tab/>
        <w:t>Government</w:t>
      </w:r>
    </w:p>
    <w:p w14:paraId="750D1E41" w14:textId="77777777" w:rsidR="008D468C" w:rsidRDefault="008D468C" w:rsidP="008D468C">
      <w:r>
        <w:tab/>
      </w:r>
    </w:p>
    <w:p w14:paraId="134EA338" w14:textId="5EE289C5" w:rsidR="008D468C" w:rsidRDefault="008D468C" w:rsidP="008D468C">
      <w:r>
        <w:t xml:space="preserve">5) </w:t>
      </w:r>
      <w:del w:id="44" w:author="Guan, Xiaorui" w:date="2020-06-13T14:10:00Z">
        <w:r w:rsidDel="00D85056">
          <w:delText>2018 vs 2019 j</w:delText>
        </w:r>
      </w:del>
      <w:ins w:id="45" w:author="Guan, Xiaorui" w:date="2020-06-13T14:10:00Z">
        <w:r w:rsidR="00D85056">
          <w:t>J</w:t>
        </w:r>
      </w:ins>
      <w:r>
        <w:t>ob market comparison</w:t>
      </w:r>
      <w:ins w:id="46" w:author="Guan, Xiaorui" w:date="2020-06-13T14:12:00Z">
        <w:r w:rsidR="00D85056">
          <w:t xml:space="preserve"> for the last few years</w:t>
        </w:r>
      </w:ins>
    </w:p>
    <w:p w14:paraId="1EC8CD52" w14:textId="667AD1BA" w:rsidR="008D468C" w:rsidRDefault="008D468C" w:rsidP="008D468C">
      <w:pPr>
        <w:rPr>
          <w:ins w:id="47" w:author="Guan, Xiaorui" w:date="2020-06-13T14:10:00Z"/>
        </w:rPr>
      </w:pPr>
    </w:p>
    <w:p w14:paraId="10CCCB21" w14:textId="556920E3" w:rsidR="00D85056" w:rsidRDefault="00D85056" w:rsidP="008D468C">
      <w:pPr>
        <w:rPr>
          <w:ins w:id="48" w:author="Guan, Xiaorui" w:date="2020-06-13T14:10:00Z"/>
        </w:rPr>
      </w:pPr>
      <w:ins w:id="49" w:author="Guan, Xiaorui" w:date="2020-06-13T14:10:00Z">
        <w:r>
          <w:t xml:space="preserve">6) Salary exploration </w:t>
        </w:r>
      </w:ins>
    </w:p>
    <w:p w14:paraId="3D1F7E01" w14:textId="42C719F5" w:rsidR="00D85056" w:rsidRDefault="00D85056" w:rsidP="008D468C">
      <w:pPr>
        <w:rPr>
          <w:ins w:id="50" w:author="Guan, Xiaorui" w:date="2020-06-13T14:11:00Z"/>
        </w:rPr>
      </w:pPr>
      <w:ins w:id="51" w:author="Guan, Xiaorui" w:date="2020-06-13T14:11:00Z">
        <w:r>
          <w:tab/>
          <w:t>General stats</w:t>
        </w:r>
      </w:ins>
      <w:ins w:id="52" w:author="Guan, Xiaorui" w:date="2020-06-13T14:12:00Z">
        <w:r>
          <w:t xml:space="preserve"> vs DS titles</w:t>
        </w:r>
      </w:ins>
    </w:p>
    <w:p w14:paraId="19584340" w14:textId="6CABF989" w:rsidR="00D85056" w:rsidRDefault="00D85056" w:rsidP="008D468C">
      <w:pPr>
        <w:rPr>
          <w:ins w:id="53" w:author="Guan, Xiaorui" w:date="2020-06-13T14:11:00Z"/>
        </w:rPr>
      </w:pPr>
      <w:ins w:id="54" w:author="Guan, Xiaorui" w:date="2020-06-13T14:11:00Z">
        <w:r>
          <w:tab/>
          <w:t>Salary variation across industries</w:t>
        </w:r>
      </w:ins>
    </w:p>
    <w:p w14:paraId="364CBE67" w14:textId="77777777" w:rsidR="00D85056" w:rsidRDefault="00D85056" w:rsidP="008D468C">
      <w:pPr>
        <w:rPr>
          <w:ins w:id="55" w:author="Guan, Xiaorui" w:date="2020-06-13T14:12:00Z"/>
        </w:rPr>
      </w:pPr>
      <w:ins w:id="56" w:author="Guan, Xiaorui" w:date="2020-06-13T14:11:00Z">
        <w:r>
          <w:tab/>
          <w:t>Temporal evolution of the salaries</w:t>
        </w:r>
      </w:ins>
    </w:p>
    <w:p w14:paraId="6C819E82" w14:textId="2A3B0C1F" w:rsidR="00D85056" w:rsidRDefault="00D85056" w:rsidP="008D468C">
      <w:ins w:id="57" w:author="Guan, Xiaorui" w:date="2020-06-13T14:11:00Z">
        <w:r>
          <w:tab/>
        </w:r>
      </w:ins>
    </w:p>
    <w:p w14:paraId="21D07078" w14:textId="0F4E08E9" w:rsidR="008D468C" w:rsidRPr="00D85056" w:rsidRDefault="008D468C" w:rsidP="00D85056">
      <w:pPr>
        <w:pStyle w:val="ListParagraph"/>
        <w:numPr>
          <w:ilvl w:val="0"/>
          <w:numId w:val="1"/>
        </w:numPr>
        <w:ind w:left="360"/>
        <w:rPr>
          <w:b/>
          <w:bCs/>
          <w:color w:val="4472C4" w:themeColor="accent1"/>
          <w:sz w:val="24"/>
          <w:szCs w:val="24"/>
          <w:rPrChange w:id="58" w:author="Guan, Xiaorui" w:date="2020-06-13T14:12:00Z">
            <w:rPr/>
          </w:rPrChange>
        </w:rPr>
        <w:pPrChange w:id="59" w:author="Guan, Xiaorui" w:date="2020-06-13T14:12:00Z">
          <w:pPr/>
        </w:pPrChange>
      </w:pPr>
      <w:r w:rsidRPr="00D85056">
        <w:rPr>
          <w:b/>
          <w:bCs/>
          <w:color w:val="4472C4" w:themeColor="accent1"/>
          <w:sz w:val="24"/>
          <w:szCs w:val="24"/>
          <w:rPrChange w:id="60" w:author="Guan, Xiaorui" w:date="2020-06-13T14:12:00Z">
            <w:rPr/>
          </w:rPrChange>
        </w:rPr>
        <w:t>Datasets to be used</w:t>
      </w:r>
    </w:p>
    <w:p w14:paraId="36DD1E74" w14:textId="77777777" w:rsidR="00A8369C" w:rsidRPr="008D468C" w:rsidRDefault="00A8369C" w:rsidP="00A8369C">
      <w:pPr>
        <w:pStyle w:val="ListParagraph"/>
        <w:numPr>
          <w:ilvl w:val="0"/>
          <w:numId w:val="2"/>
        </w:numPr>
        <w:rPr>
          <w:ins w:id="61" w:author="Guan, Xiaorui" w:date="2020-06-13T14:19:00Z"/>
        </w:rPr>
        <w:pPrChange w:id="62" w:author="Guan, Xiaorui" w:date="2020-06-13T14:19:00Z">
          <w:pPr>
            <w:pStyle w:val="ListParagraph"/>
            <w:numPr>
              <w:numId w:val="1"/>
            </w:numPr>
            <w:ind w:hanging="360"/>
          </w:pPr>
        </w:pPrChange>
      </w:pPr>
      <w:ins w:id="63" w:author="Guan, Xiaorui" w:date="2020-06-13T14:19:00Z">
        <w:r w:rsidRPr="008D468C">
          <w:t>Data Scientist Job Market in the U.S.</w:t>
        </w:r>
        <w:r>
          <w:t xml:space="preserve"> (Aug 2018)</w:t>
        </w:r>
      </w:ins>
    </w:p>
    <w:p w14:paraId="5BE627F9" w14:textId="77777777" w:rsidR="00A8369C" w:rsidRDefault="00A8369C" w:rsidP="00A8369C">
      <w:pPr>
        <w:ind w:firstLine="360"/>
        <w:rPr>
          <w:ins w:id="64" w:author="Guan, Xiaorui" w:date="2020-06-13T14:19:00Z"/>
        </w:rPr>
      </w:pPr>
      <w:ins w:id="65" w:author="Guan, Xiaorui" w:date="2020-06-13T14:19:00Z">
        <w:r>
          <w:t>An outlook at data science job market in the U.S. in Aug 2018.</w:t>
        </w:r>
      </w:ins>
    </w:p>
    <w:p w14:paraId="3FB89E3F" w14:textId="0D403970" w:rsidR="008D468C" w:rsidRDefault="008D468C" w:rsidP="00D85056">
      <w:pPr>
        <w:pStyle w:val="ListParagraph"/>
        <w:numPr>
          <w:ilvl w:val="0"/>
          <w:numId w:val="2"/>
        </w:numPr>
        <w:pPrChange w:id="66" w:author="Guan, Xiaorui" w:date="2020-06-13T14:13:00Z">
          <w:pPr/>
        </w:pPrChange>
      </w:pPr>
      <w:r w:rsidRPr="008D468C">
        <w:t>10000 Data Scientist Job Postings from the USA</w:t>
      </w:r>
      <w:ins w:id="67" w:author="Guan, Xiaorui" w:date="2020-06-13T14:18:00Z">
        <w:r w:rsidR="00A8369C">
          <w:t xml:space="preserve"> (Feb 2019)</w:t>
        </w:r>
      </w:ins>
    </w:p>
    <w:p w14:paraId="30A1AB15" w14:textId="474F58AC" w:rsidR="008D468C" w:rsidRDefault="008D468C" w:rsidP="00D85056">
      <w:pPr>
        <w:ind w:firstLine="360"/>
        <w:pPrChange w:id="68" w:author="Guan, Xiaorui" w:date="2020-06-13T14:13:00Z">
          <w:pPr/>
        </w:pPrChange>
      </w:pPr>
      <w:r w:rsidRPr="008D468C">
        <w:lastRenderedPageBreak/>
        <w:t>Data Scientist job data from USA crawled via Job</w:t>
      </w:r>
      <w:r w:rsidR="00E12CCE">
        <w:t xml:space="preserve"> </w:t>
      </w:r>
      <w:r w:rsidRPr="008D468C">
        <w:t>s</w:t>
      </w:r>
      <w:r w:rsidR="00E12CCE">
        <w:t>ee</w:t>
      </w:r>
      <w:r w:rsidRPr="008D468C">
        <w:t>k</w:t>
      </w:r>
      <w:r w:rsidR="00E12CCE">
        <w:t>e</w:t>
      </w:r>
      <w:r w:rsidRPr="008D468C">
        <w:t>r</w:t>
      </w:r>
    </w:p>
    <w:p w14:paraId="51CA7887" w14:textId="22E8FF8D" w:rsidR="008D468C" w:rsidRPr="008D468C" w:rsidDel="00A8369C" w:rsidRDefault="008D468C" w:rsidP="00D85056">
      <w:pPr>
        <w:pStyle w:val="ListParagraph"/>
        <w:numPr>
          <w:ilvl w:val="0"/>
          <w:numId w:val="2"/>
        </w:numPr>
        <w:rPr>
          <w:del w:id="69" w:author="Guan, Xiaorui" w:date="2020-06-13T14:19:00Z"/>
        </w:rPr>
        <w:pPrChange w:id="70" w:author="Guan, Xiaorui" w:date="2020-06-13T14:13:00Z">
          <w:pPr/>
        </w:pPrChange>
      </w:pPr>
      <w:del w:id="71" w:author="Guan, Xiaorui" w:date="2020-06-13T14:19:00Z">
        <w:r w:rsidRPr="008D468C" w:rsidDel="00A8369C">
          <w:delText>Data Scientist Job Market in the U.S.</w:delText>
        </w:r>
      </w:del>
    </w:p>
    <w:p w14:paraId="12271206" w14:textId="715722C0" w:rsidR="00A8369C" w:rsidRDefault="008D468C" w:rsidP="00A8369C">
      <w:pPr>
        <w:pStyle w:val="ListParagraph"/>
        <w:numPr>
          <w:ilvl w:val="0"/>
          <w:numId w:val="2"/>
        </w:numPr>
        <w:rPr>
          <w:ins w:id="72" w:author="Guan, Xiaorui" w:date="2020-06-13T14:15:00Z"/>
        </w:rPr>
      </w:pPr>
      <w:del w:id="73" w:author="Guan, Xiaorui" w:date="2020-06-13T14:19:00Z">
        <w:r w:rsidDel="00A8369C">
          <w:delText>An outlook at data science job market in the U.S. in 2018 Aug</w:delText>
        </w:r>
      </w:del>
      <w:del w:id="74" w:author="Guan, Xiaorui" w:date="2020-06-13T14:18:00Z">
        <w:r w:rsidDel="00A8369C">
          <w:delText>ust</w:delText>
        </w:r>
      </w:del>
      <w:del w:id="75" w:author="Guan, Xiaorui" w:date="2020-06-13T14:19:00Z">
        <w:r w:rsidDel="00A8369C">
          <w:delText>.</w:delText>
        </w:r>
      </w:del>
      <w:ins w:id="76" w:author="Guan, Xiaorui" w:date="2020-06-13T14:15:00Z">
        <w:r w:rsidR="00A8369C">
          <w:t>Data Jobs Listings – Glassdoor</w:t>
        </w:r>
      </w:ins>
      <w:ins w:id="77" w:author="Guan, Xiaorui" w:date="2020-06-13T14:18:00Z">
        <w:r w:rsidR="00A8369C">
          <w:t xml:space="preserve"> (Dec 2019)</w:t>
        </w:r>
      </w:ins>
    </w:p>
    <w:p w14:paraId="4D1438E6" w14:textId="44F4D8D7" w:rsidR="00A8369C" w:rsidRDefault="00A8369C" w:rsidP="00A8369C">
      <w:pPr>
        <w:ind w:left="360"/>
        <w:pPrChange w:id="78" w:author="Guan, Xiaorui" w:date="2020-06-13T14:15:00Z">
          <w:pPr/>
        </w:pPrChange>
      </w:pPr>
      <w:ins w:id="79" w:author="Guan, Xiaorui" w:date="2020-06-13T14:15:00Z">
        <w:r>
          <w:t>160+k Data Related Job Listings Extracted from Glassdoor</w:t>
        </w:r>
      </w:ins>
    </w:p>
    <w:p w14:paraId="5AD778DA" w14:textId="77777777" w:rsidR="008D468C" w:rsidRDefault="008D468C" w:rsidP="008D468C"/>
    <w:p w14:paraId="0B05D0F5" w14:textId="35DEDADD" w:rsidR="008D468C" w:rsidRDefault="008D468C" w:rsidP="00A8369C">
      <w:pPr>
        <w:pStyle w:val="ListParagraph"/>
        <w:numPr>
          <w:ilvl w:val="0"/>
          <w:numId w:val="1"/>
        </w:numPr>
        <w:ind w:left="360"/>
        <w:rPr>
          <w:ins w:id="80" w:author="Guan, Xiaorui" w:date="2020-06-13T14:16:00Z"/>
          <w:b/>
          <w:bCs/>
          <w:color w:val="4472C4" w:themeColor="accent1"/>
          <w:sz w:val="24"/>
          <w:szCs w:val="24"/>
        </w:rPr>
      </w:pPr>
      <w:r w:rsidRPr="00A8369C">
        <w:rPr>
          <w:rFonts w:hint="eastAsia"/>
          <w:b/>
          <w:bCs/>
          <w:color w:val="4472C4" w:themeColor="accent1"/>
          <w:sz w:val="24"/>
          <w:szCs w:val="24"/>
          <w:rPrChange w:id="81" w:author="Guan, Xiaorui" w:date="2020-06-13T14:16:00Z">
            <w:rPr>
              <w:rFonts w:hint="eastAsia"/>
            </w:rPr>
          </w:rPrChange>
        </w:rPr>
        <w:t>R</w:t>
      </w:r>
      <w:r w:rsidRPr="00A8369C">
        <w:rPr>
          <w:b/>
          <w:bCs/>
          <w:color w:val="4472C4" w:themeColor="accent1"/>
          <w:sz w:val="24"/>
          <w:szCs w:val="24"/>
          <w:rPrChange w:id="82" w:author="Guan, Xiaorui" w:date="2020-06-13T14:16:00Z">
            <w:rPr/>
          </w:rPrChange>
        </w:rPr>
        <w:t>ough Breakdown of Tasks</w:t>
      </w:r>
    </w:p>
    <w:p w14:paraId="417F1FEF" w14:textId="44F8F0E3" w:rsidR="00A8369C" w:rsidRDefault="00A8369C" w:rsidP="00A8369C">
      <w:pPr>
        <w:pStyle w:val="ListParagraph"/>
        <w:ind w:left="360"/>
        <w:rPr>
          <w:ins w:id="83" w:author="Guan, Xiaorui" w:date="2020-06-13T14:16:00Z"/>
          <w:b/>
          <w:bCs/>
          <w:color w:val="4472C4" w:themeColor="accent1"/>
          <w:sz w:val="24"/>
          <w:szCs w:val="24"/>
        </w:rPr>
      </w:pPr>
    </w:p>
    <w:p w14:paraId="1D3DFEDF" w14:textId="39F20DB9" w:rsidR="00A8369C" w:rsidRPr="00A8369C" w:rsidRDefault="00A8369C" w:rsidP="00A8369C">
      <w:pPr>
        <w:pStyle w:val="ListParagraph"/>
        <w:numPr>
          <w:ilvl w:val="0"/>
          <w:numId w:val="3"/>
        </w:numPr>
        <w:rPr>
          <w:ins w:id="84" w:author="Guan, Xiaorui" w:date="2020-06-13T14:16:00Z"/>
          <w:rPrChange w:id="85" w:author="Guan, Xiaorui" w:date="2020-06-13T14:16:00Z">
            <w:rPr>
              <w:ins w:id="86" w:author="Guan, Xiaorui" w:date="2020-06-13T14:16:00Z"/>
              <w:b/>
              <w:bCs/>
              <w:color w:val="4472C4" w:themeColor="accent1"/>
              <w:sz w:val="24"/>
              <w:szCs w:val="24"/>
            </w:rPr>
          </w:rPrChange>
        </w:rPr>
        <w:pPrChange w:id="87" w:author="Guan, Xiaorui" w:date="2020-06-13T14:21:00Z">
          <w:pPr>
            <w:pStyle w:val="ListParagraph"/>
            <w:numPr>
              <w:numId w:val="2"/>
            </w:numPr>
            <w:ind w:hanging="360"/>
          </w:pPr>
        </w:pPrChange>
      </w:pPr>
      <w:ins w:id="88" w:author="Guan, Xiaorui" w:date="2020-06-13T14:16:00Z">
        <w:r w:rsidRPr="00A8369C">
          <w:rPr>
            <w:rPrChange w:id="89" w:author="Guan, Xiaorui" w:date="2020-06-13T14:16:00Z">
              <w:rPr>
                <w:b/>
                <w:bCs/>
                <w:color w:val="4472C4" w:themeColor="accent1"/>
                <w:sz w:val="24"/>
                <w:szCs w:val="24"/>
              </w:rPr>
            </w:rPrChange>
          </w:rPr>
          <w:t>Data cleanup</w:t>
        </w:r>
      </w:ins>
      <w:ins w:id="90" w:author="Guan, Xiaorui" w:date="2020-06-13T14:20:00Z">
        <w:r>
          <w:t xml:space="preserve"> </w:t>
        </w:r>
      </w:ins>
    </w:p>
    <w:p w14:paraId="11A6A19B" w14:textId="1E94AA7B" w:rsidR="00A8369C" w:rsidRDefault="00A8369C" w:rsidP="00A8369C">
      <w:pPr>
        <w:pStyle w:val="ListParagraph"/>
        <w:numPr>
          <w:ilvl w:val="0"/>
          <w:numId w:val="3"/>
        </w:numPr>
        <w:rPr>
          <w:ins w:id="91" w:author="Guan, Xiaorui" w:date="2020-06-13T14:20:00Z"/>
        </w:rPr>
        <w:pPrChange w:id="92" w:author="Guan, Xiaorui" w:date="2020-06-13T14:21:00Z">
          <w:pPr>
            <w:pStyle w:val="ListParagraph"/>
            <w:numPr>
              <w:numId w:val="2"/>
            </w:numPr>
            <w:ind w:hanging="360"/>
          </w:pPr>
        </w:pPrChange>
      </w:pPr>
      <w:ins w:id="93" w:author="Guan, Xiaorui" w:date="2020-06-13T14:20:00Z">
        <w:r>
          <w:t>Data merge (optional)</w:t>
        </w:r>
      </w:ins>
    </w:p>
    <w:p w14:paraId="485CE462" w14:textId="0EA33C99" w:rsidR="00A8369C" w:rsidRDefault="00A8369C" w:rsidP="00A8369C">
      <w:pPr>
        <w:pStyle w:val="ListParagraph"/>
        <w:numPr>
          <w:ilvl w:val="0"/>
          <w:numId w:val="3"/>
        </w:numPr>
        <w:rPr>
          <w:ins w:id="94" w:author="Guan, Xiaorui" w:date="2020-06-13T14:20:00Z"/>
        </w:rPr>
        <w:pPrChange w:id="95" w:author="Guan, Xiaorui" w:date="2020-06-13T14:21:00Z">
          <w:pPr>
            <w:pStyle w:val="ListParagraph"/>
            <w:numPr>
              <w:numId w:val="2"/>
            </w:numPr>
            <w:ind w:hanging="360"/>
          </w:pPr>
        </w:pPrChange>
      </w:pPr>
      <w:ins w:id="96" w:author="Guan, Xiaorui" w:date="2020-06-13T14:20:00Z">
        <w:r>
          <w:t>Data process (subset, re-org, etc.)</w:t>
        </w:r>
      </w:ins>
    </w:p>
    <w:p w14:paraId="27587DD8" w14:textId="10ECAD39" w:rsidR="00A8369C" w:rsidRDefault="00A8369C" w:rsidP="00A8369C">
      <w:pPr>
        <w:pStyle w:val="ListParagraph"/>
        <w:numPr>
          <w:ilvl w:val="0"/>
          <w:numId w:val="3"/>
        </w:numPr>
        <w:rPr>
          <w:ins w:id="97" w:author="Guan, Xiaorui" w:date="2020-06-13T14:20:00Z"/>
        </w:rPr>
        <w:pPrChange w:id="98" w:author="Guan, Xiaorui" w:date="2020-06-13T14:21:00Z">
          <w:pPr>
            <w:pStyle w:val="ListParagraph"/>
            <w:numPr>
              <w:numId w:val="2"/>
            </w:numPr>
            <w:ind w:hanging="360"/>
          </w:pPr>
        </w:pPrChange>
      </w:pPr>
      <w:ins w:id="99" w:author="Guan, Xiaorui" w:date="2020-06-13T14:20:00Z">
        <w:r>
          <w:t>Data analysis</w:t>
        </w:r>
      </w:ins>
    </w:p>
    <w:p w14:paraId="62BE1469" w14:textId="574583E2" w:rsidR="00A8369C" w:rsidRDefault="00A8369C" w:rsidP="00A8369C">
      <w:pPr>
        <w:pStyle w:val="ListParagraph"/>
        <w:numPr>
          <w:ilvl w:val="0"/>
          <w:numId w:val="3"/>
        </w:numPr>
        <w:rPr>
          <w:ins w:id="100" w:author="Guan, Xiaorui" w:date="2020-06-13T14:20:00Z"/>
        </w:rPr>
        <w:pPrChange w:id="101" w:author="Guan, Xiaorui" w:date="2020-06-13T14:21:00Z">
          <w:pPr>
            <w:pStyle w:val="ListParagraph"/>
            <w:numPr>
              <w:numId w:val="2"/>
            </w:numPr>
            <w:ind w:hanging="360"/>
          </w:pPr>
        </w:pPrChange>
      </w:pPr>
      <w:ins w:id="102" w:author="Guan, Xiaorui" w:date="2020-06-13T14:20:00Z">
        <w:r>
          <w:t>Data graphic presentation</w:t>
        </w:r>
      </w:ins>
    </w:p>
    <w:p w14:paraId="20E16ABE" w14:textId="07C60A72" w:rsidR="00A8369C" w:rsidRPr="00A8369C" w:rsidRDefault="00A8369C" w:rsidP="00A8369C">
      <w:pPr>
        <w:pStyle w:val="ListParagraph"/>
        <w:numPr>
          <w:ilvl w:val="0"/>
          <w:numId w:val="3"/>
        </w:numPr>
        <w:rPr>
          <w:rPrChange w:id="103" w:author="Guan, Xiaorui" w:date="2020-06-13T14:16:00Z">
            <w:rPr/>
          </w:rPrChange>
        </w:rPr>
        <w:pPrChange w:id="104" w:author="Guan, Xiaorui" w:date="2020-06-13T14:21:00Z">
          <w:pPr/>
        </w:pPrChange>
      </w:pPr>
      <w:ins w:id="105" w:author="Guan, Xiaorui" w:date="2020-06-13T14:21:00Z">
        <w:r>
          <w:t>Conclusion</w:t>
        </w:r>
      </w:ins>
    </w:p>
    <w:sectPr w:rsidR="00A8369C" w:rsidRPr="00A8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B40FD" w14:textId="77777777" w:rsidR="002358EC" w:rsidRDefault="002358EC" w:rsidP="002358EC">
      <w:r>
        <w:separator/>
      </w:r>
    </w:p>
  </w:endnote>
  <w:endnote w:type="continuationSeparator" w:id="0">
    <w:p w14:paraId="552B5E21" w14:textId="77777777" w:rsidR="002358EC" w:rsidRDefault="002358EC" w:rsidP="0023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62583" w14:textId="77777777" w:rsidR="002358EC" w:rsidRDefault="002358EC" w:rsidP="002358EC">
      <w:r>
        <w:separator/>
      </w:r>
    </w:p>
  </w:footnote>
  <w:footnote w:type="continuationSeparator" w:id="0">
    <w:p w14:paraId="74652BA3" w14:textId="77777777" w:rsidR="002358EC" w:rsidRDefault="002358EC" w:rsidP="00235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B94"/>
    <w:multiLevelType w:val="hybridMultilevel"/>
    <w:tmpl w:val="09BA6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1557B"/>
    <w:multiLevelType w:val="hybridMultilevel"/>
    <w:tmpl w:val="2B3E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A2642"/>
    <w:multiLevelType w:val="hybridMultilevel"/>
    <w:tmpl w:val="DDC6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an, Xiaorui">
    <w15:presenceInfo w15:providerId="AD" w15:userId="S::amy.guan@chevron.com::8a6192f8-2031-4b67-bcdb-b21bb7b797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36"/>
    <w:rsid w:val="00012ABE"/>
    <w:rsid w:val="000149D3"/>
    <w:rsid w:val="000706C1"/>
    <w:rsid w:val="000F2E36"/>
    <w:rsid w:val="002358EC"/>
    <w:rsid w:val="003D671A"/>
    <w:rsid w:val="008D468C"/>
    <w:rsid w:val="00A14BF0"/>
    <w:rsid w:val="00A8369C"/>
    <w:rsid w:val="00D85056"/>
    <w:rsid w:val="00E1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FF45F"/>
  <w15:chartTrackingRefBased/>
  <w15:docId w15:val="{5ABB2FA4-EA7D-4187-953A-F684CE07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D468C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468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8C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468C"/>
    <w:rPr>
      <w:rFonts w:ascii="SimSun" w:eastAsia="SimSun" w:hAnsi="SimSun" w:cs="SimSun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D85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0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0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8EC"/>
  </w:style>
  <w:style w:type="paragraph" w:styleId="Footer">
    <w:name w:val="footer"/>
    <w:basedOn w:val="Normal"/>
    <w:link w:val="FooterChar"/>
    <w:uiPriority w:val="99"/>
    <w:unhideWhenUsed/>
    <w:rsid w:val="00235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Kanjicai Dong</dc:creator>
  <cp:keywords/>
  <dc:description/>
  <cp:lastModifiedBy>Guan, Xiaorui</cp:lastModifiedBy>
  <cp:revision>2</cp:revision>
  <dcterms:created xsi:type="dcterms:W3CDTF">2020-06-13T19:25:00Z</dcterms:created>
  <dcterms:modified xsi:type="dcterms:W3CDTF">2020-06-13T19:25:00Z</dcterms:modified>
</cp:coreProperties>
</file>